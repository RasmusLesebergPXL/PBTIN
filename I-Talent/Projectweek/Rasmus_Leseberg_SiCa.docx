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60391" w14:textId="77777777" w:rsidR="009950F6" w:rsidRDefault="00000000">
      <w:pPr>
        <w:pStyle w:val="Heading2"/>
        <w:numPr>
          <w:ilvl w:val="0"/>
          <w:numId w:val="0"/>
        </w:numPr>
      </w:pPr>
      <w:r>
        <w:t>Reflectieverslag projectweek</w:t>
      </w:r>
    </w:p>
    <w:p w14:paraId="2E038860" w14:textId="77777777" w:rsidR="009950F6" w:rsidRDefault="00000000">
      <w:pPr>
        <w:pStyle w:val="NoSpacing"/>
      </w:pPr>
      <w:r>
        <w:rPr>
          <w:rFonts w:asciiTheme="majorHAnsi" w:hAnsiTheme="majorHAnsi" w:cstheme="majorHAnsi"/>
        </w:rPr>
        <w:t>Door: Rasmus Leseberg</w:t>
      </w:r>
    </w:p>
    <w:p w14:paraId="58939547" w14:textId="77777777" w:rsidR="009950F6" w:rsidRDefault="009950F6">
      <w:pPr>
        <w:pStyle w:val="NoSpacing"/>
        <w:pBdr>
          <w:bottom w:val="single" w:sz="4" w:space="1" w:color="000000"/>
        </w:pBdr>
        <w:rPr>
          <w:b/>
          <w:bCs/>
        </w:rPr>
      </w:pPr>
    </w:p>
    <w:p w14:paraId="30D2ACCB" w14:textId="41B55B96" w:rsidR="009950F6" w:rsidRDefault="00000000">
      <w:r>
        <w:br/>
        <w:t xml:space="preserve">Tijdens de projectweek van het derde semester bij de Hogeschool PXL worden studenten in verschillende groepen verdeeld aan de hand van hun persoonlijke kwaliteiten. Deze kwaliteiten worden door middel van een personaliteitstest op voorhand uitgelicht, met name door het </w:t>
      </w:r>
      <w:proofErr w:type="spellStart"/>
      <w:r>
        <w:t>Thalento</w:t>
      </w:r>
      <w:proofErr w:type="spellEnd"/>
      <w:r>
        <w:t xml:space="preserve">-rapport. In het rapport wordt voornamelijk nadruk gelegd op bepaalde kernkwaliteiten die </w:t>
      </w:r>
      <w:del w:id="0" w:author="Caroline Simon" w:date="2023-03-04T17:30:00Z">
        <w:r w:rsidDel="005C31F2">
          <w:delText xml:space="preserve">uiteindelijk </w:delText>
        </w:r>
      </w:del>
      <w:r>
        <w:t xml:space="preserve">herkenbaar zijn in een persoonlijkheid. </w:t>
      </w:r>
      <w:r>
        <w:br/>
      </w:r>
      <w:r>
        <w:br/>
        <w:t xml:space="preserve">De kennismakingsessie die tijdens de eerste dag van de projectweek plaatsvond, verleende een interessant inzicht in de </w:t>
      </w:r>
      <w:r w:rsidR="0098287C">
        <w:t>persoonlijkheden</w:t>
      </w:r>
      <w:r>
        <w:t xml:space="preserve"> van mijn teamgenoten om hun kernkwadranten beter te leren kennen. Iedereen kreeg de taak om twee kernkwaliteiten te kiezen, en aan de hand van deze </w:t>
      </w:r>
      <w:r w:rsidR="00633AAE">
        <w:t>kwaliteit</w:t>
      </w:r>
      <w:r>
        <w:t xml:space="preserve"> de verschillende valkuilen, uitdagingen, en allergieën op te sporen. De hoofdactiviteit van deze taak was om de gevonden kernkwaliteiten met de groep te bespreken, zodat de teamgenoten een beter inzicht zouden kunnen krijgen in de persoonlijkheid van hun toekomstige teamgenoot. Het resultaat van deze sessie was een diepgaande kennismaking met mijn teamgenoten wat een algemeen positief gevoel achterliet bij iedereen. Achteraf leek mij het kernkwadrantenprincipe een waardevol basisprincipe voor kennismaking, omdat het kernkwadrantenprincipe juist positieve kwaliteiten uitlicht en negatieve allergieën blootstelt. Hierdoor is het makkelijker om nieuwe kennismakingen eerder objectief in te schatten en persoonlijke allergieën te begrijpen.  </w:t>
      </w:r>
    </w:p>
    <w:p w14:paraId="1D3BC615" w14:textId="78453D8F" w:rsidR="009950F6" w:rsidRDefault="00000000">
      <w:r>
        <w:t xml:space="preserve">Een soortgelijke oefening vond plaats tijdens de POP-sessie ‘Learning </w:t>
      </w:r>
      <w:proofErr w:type="spellStart"/>
      <w:r>
        <w:t>Path</w:t>
      </w:r>
      <w:proofErr w:type="spellEnd"/>
      <w:r>
        <w:t xml:space="preserve">’, waar meerdere teams deelnamen aan verschillende </w:t>
      </w:r>
      <w:r w:rsidRPr="005C31F2">
        <w:rPr>
          <w:highlight w:val="yellow"/>
          <w:rPrChange w:id="1" w:author="Caroline Simon" w:date="2023-03-04T17:31:00Z">
            <w:rPr/>
          </w:rPrChange>
        </w:rPr>
        <w:t>teambuilding oefeningen</w:t>
      </w:r>
      <w:r>
        <w:t xml:space="preserve">. </w:t>
      </w:r>
      <w:commentRangeStart w:id="2"/>
      <w:r>
        <w:t>De</w:t>
      </w:r>
      <w:commentRangeEnd w:id="2"/>
      <w:r w:rsidR="005C31F2">
        <w:rPr>
          <w:rStyle w:val="CommentReference"/>
        </w:rPr>
        <w:commentReference w:id="2"/>
      </w:r>
      <w:r>
        <w:t xml:space="preserve"> oefening die het meest nuttig leek om te kunnen vertalen naar de teamcontext, was een oefening waar een teamlid een ander teamlid zou </w:t>
      </w:r>
      <w:proofErr w:type="gramStart"/>
      <w:r>
        <w:t>aanspreken</w:t>
      </w:r>
      <w:proofErr w:type="gramEnd"/>
      <w:r>
        <w:t xml:space="preserve"> op probleemgedrag. Afhankelijk van de beginscenario</w:t>
      </w:r>
      <w:r w:rsidR="00C04CB9">
        <w:t>’</w:t>
      </w:r>
      <w:r>
        <w:t xml:space="preserve">s was het soms een uitdaging om het gedrag in kwestie voldoende te kunnen aanspreken, maar uiteindelijk heeft deze oefening nu al ervoor gezorgd dat er een constructieve dynamiek in mijn persoonlijk team bestaat. </w:t>
      </w:r>
      <w:r w:rsidR="00C04CB9">
        <w:t>Al</w:t>
      </w:r>
      <w:r>
        <w:t xml:space="preserve"> tijdens de eerste meeting met </w:t>
      </w:r>
      <w:r w:rsidR="00C04CB9">
        <w:t>het team</w:t>
      </w:r>
      <w:r>
        <w:t xml:space="preserve"> werd nagevraagd of bepaald gedrag negatief opgevat werd tijdens de eerste werksessie. Als mijn team zich nu al comfortabel genoeg voelt om dit soort discussies te voeren tijdens meetings, dan is dat een positieve indicatie tot een </w:t>
      </w:r>
      <w:r w:rsidR="00633AAE">
        <w:t>transparante</w:t>
      </w:r>
      <w:r>
        <w:t xml:space="preserve"> dynamiek die problemen direct aanpakt. </w:t>
      </w:r>
    </w:p>
    <w:p w14:paraId="7419FFB1" w14:textId="1CBF84F6" w:rsidR="009950F6" w:rsidRDefault="00000000">
      <w:r>
        <w:t xml:space="preserve">Ten slotte was de highlight van de week de jobbeurs in de TRIXXO Arena. Aangezien dit een nieuwe ervaring was, ging ik er zonder verwachtingen erna toe. Bij eerdere </w:t>
      </w:r>
      <w:r w:rsidR="00633AAE">
        <w:t>netwerking</w:t>
      </w:r>
      <w:r>
        <w:t xml:space="preserve"> events had ik expres geprobeerd om duidelijk te maken dat ik een (andere) </w:t>
      </w:r>
      <w:proofErr w:type="spellStart"/>
      <w:r>
        <w:t>studentenjob</w:t>
      </w:r>
      <w:proofErr w:type="spellEnd"/>
      <w:r>
        <w:t xml:space="preserve"> </w:t>
      </w:r>
      <w:r w:rsidR="00C04CB9">
        <w:t>zocht</w:t>
      </w:r>
      <w:r>
        <w:t xml:space="preserve">, of te wel: “iets te verkopen” – zoals de </w:t>
      </w:r>
      <w:r w:rsidR="00633AAE">
        <w:t>netwerking</w:t>
      </w:r>
      <w:r>
        <w:t xml:space="preserve"> coach Ann Beckers het beschreef tijdens de Networking seminar. Deze keer probeerde ik eerder een gesprek te voeren met het doel om nieuwe bedrijven van de regio te leren kennen, om eventueel met </w:t>
      </w:r>
      <w:r w:rsidR="00633AAE">
        <w:t>hen</w:t>
      </w:r>
      <w:r>
        <w:t xml:space="preserve"> in contact te blijven</w:t>
      </w:r>
      <w:r w:rsidR="00C04CB9">
        <w:t xml:space="preserve"> op lange termijn</w:t>
      </w:r>
      <w:r>
        <w:t xml:space="preserve">. Deze aanpak had als gevolg dat de gesprekken aangenamer waren, dat de gesprekken langer duurden, en dat ik meer contacten op LinkedIn kon toevoegen na </w:t>
      </w:r>
      <w:r w:rsidR="00633AAE">
        <w:t>de afloop</w:t>
      </w:r>
      <w:r>
        <w:t xml:space="preserve"> van de beurs. </w:t>
      </w:r>
    </w:p>
    <w:p w14:paraId="24732E4D" w14:textId="10653F6C" w:rsidR="009950F6" w:rsidRDefault="00C04CB9">
      <w:pPr>
        <w:rPr>
          <w:ins w:id="3" w:author="Caroline Simon" w:date="2023-03-04T17:32:00Z"/>
        </w:rPr>
      </w:pPr>
      <w:r>
        <w:t xml:space="preserve">In het grote geheel waren er bepaalde </w:t>
      </w:r>
      <w:r w:rsidRPr="005C31F2">
        <w:rPr>
          <w:highlight w:val="yellow"/>
          <w:rPrChange w:id="4" w:author="Caroline Simon" w:date="2023-03-04T17:32:00Z">
            <w:rPr/>
          </w:rPrChange>
        </w:rPr>
        <w:t>teambuilding oefeningen</w:t>
      </w:r>
      <w:r>
        <w:t xml:space="preserve"> die deze week zeer waardevol maakten, namelijk de seminarie ‘Ken jezelf’ en de POP-sessie van Learning </w:t>
      </w:r>
      <w:proofErr w:type="spellStart"/>
      <w:r>
        <w:t>Path</w:t>
      </w:r>
      <w:proofErr w:type="spellEnd"/>
      <w:r>
        <w:t xml:space="preserve">, die zeker bij toekomstige </w:t>
      </w:r>
      <w:r w:rsidR="00633AAE">
        <w:t>projectweken</w:t>
      </w:r>
      <w:r>
        <w:t xml:space="preserve"> ook van waarde zullen zijn. De reden hiervoor is omdat deze soort </w:t>
      </w:r>
      <w:r>
        <w:lastRenderedPageBreak/>
        <w:t xml:space="preserve">oefeningen het team </w:t>
      </w:r>
      <w:r w:rsidR="00633AAE">
        <w:t>sterker</w:t>
      </w:r>
      <w:r>
        <w:t xml:space="preserve"> maken en een </w:t>
      </w:r>
      <w:r w:rsidR="00633AAE">
        <w:t>transparante</w:t>
      </w:r>
      <w:r>
        <w:t xml:space="preserve">, directe, communicatiemethode vorderen wat van enorm belang lijkt te zijn voor een productieve en gezonde samenwerking. </w:t>
      </w:r>
    </w:p>
    <w:p w14:paraId="173ECA0F" w14:textId="4FBE37FB" w:rsidR="005C31F2" w:rsidRDefault="005C31F2">
      <w:pPr>
        <w:rPr>
          <w:ins w:id="5" w:author="Caroline Simon" w:date="2023-03-04T17:32:00Z"/>
        </w:rPr>
      </w:pPr>
    </w:p>
    <w:p w14:paraId="67D443DE" w14:textId="77777777" w:rsidR="005C31F2" w:rsidRDefault="005C31F2">
      <w:pPr>
        <w:rPr>
          <w:ins w:id="6" w:author="Caroline Simon" w:date="2023-03-04T17:33:00Z"/>
        </w:rPr>
      </w:pPr>
      <w:ins w:id="7" w:author="Caroline Simon" w:date="2023-03-04T17:32:00Z">
        <w:r>
          <w:t>PRIMA reflectie, Rasmus</w:t>
        </w:r>
      </w:ins>
      <w:ins w:id="8" w:author="Caroline Simon" w:date="2023-03-04T17:33:00Z">
        <w:r>
          <w:t xml:space="preserve">! Goed geschreven, prima opbouw en stijl én de nodige diepgang die van een reflectie verwacht wordt. </w:t>
        </w:r>
      </w:ins>
    </w:p>
    <w:p w14:paraId="46AD8DD6" w14:textId="6C38E7C5" w:rsidR="005C31F2" w:rsidRDefault="005C31F2">
      <w:pPr>
        <w:rPr>
          <w:ins w:id="9" w:author="Caroline Simon" w:date="2023-03-04T17:33:00Z"/>
        </w:rPr>
      </w:pPr>
      <w:ins w:id="10" w:author="Caroline Simon" w:date="2023-03-04T17:33:00Z">
        <w:r>
          <w:t>Als je deze tekst volledig zelf geschreven hebt en al dan niet hebt laten nalezen, hoef je zeker geen zorgen te maken voor de paper en het eindwerk!</w:t>
        </w:r>
      </w:ins>
    </w:p>
    <w:p w14:paraId="4F767C4A" w14:textId="67F11B8E" w:rsidR="005C31F2" w:rsidRPr="005C31F2" w:rsidRDefault="005C31F2">
      <w:pPr>
        <w:rPr>
          <w:lang w:val="en-GB"/>
          <w:rPrChange w:id="11" w:author="Caroline Simon" w:date="2023-03-04T17:33:00Z">
            <w:rPr/>
          </w:rPrChange>
        </w:rPr>
      </w:pPr>
      <w:ins w:id="12" w:author="Caroline Simon" w:date="2023-03-04T17:33:00Z">
        <w:r w:rsidRPr="005C31F2">
          <w:rPr>
            <w:lang w:val="en-GB"/>
            <w:rPrChange w:id="13" w:author="Caroline Simon" w:date="2023-03-04T17:33:00Z">
              <w:rPr/>
            </w:rPrChange>
          </w:rPr>
          <w:t xml:space="preserve">Keep up the good work! </w:t>
        </w:r>
      </w:ins>
      <w:ins w:id="14" w:author="Caroline Simon" w:date="2023-03-04T17:34:00Z">
        <w:r w:rsidRPr="005C31F2">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ins>
    </w:p>
    <w:sectPr w:rsidR="005C31F2" w:rsidRPr="005C31F2">
      <w:headerReference w:type="default" r:id="rId11"/>
      <w:pgSz w:w="11906" w:h="16838"/>
      <w:pgMar w:top="1417" w:right="1417" w:bottom="1417" w:left="1417" w:header="708"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roline Simon" w:date="2023-03-04T17:32:00Z" w:initials="CS">
    <w:p w14:paraId="393F8B3A" w14:textId="77777777" w:rsidR="005C31F2" w:rsidRDefault="005C31F2">
      <w:pPr>
        <w:pStyle w:val="CommentText"/>
      </w:pPr>
      <w:r>
        <w:rPr>
          <w:rStyle w:val="CommentReference"/>
        </w:rPr>
        <w:annotationRef/>
      </w:r>
      <w:r>
        <w:rPr>
          <w:b/>
          <w:bCs/>
          <w:color w:val="009900"/>
        </w:rPr>
        <w:t>Samenstellingen spelling (algemeen)</w:t>
      </w:r>
    </w:p>
    <w:p w14:paraId="55CCEFAF" w14:textId="77777777" w:rsidR="005C31F2" w:rsidRDefault="005C31F2">
      <w:pPr>
        <w:pStyle w:val="CommentText"/>
      </w:pPr>
      <w:r>
        <w:t>Bij een samenstelling brengen we twee woorden bij elkaar om er een nieuwe betekenis mee uit te drukken.</w:t>
      </w:r>
    </w:p>
    <w:p w14:paraId="3213EE95" w14:textId="77777777" w:rsidR="005C31F2" w:rsidRDefault="005C31F2">
      <w:pPr>
        <w:pStyle w:val="CommentText"/>
      </w:pPr>
      <w:r>
        <w:t xml:space="preserve">De delen van een samenstelling schrijven we </w:t>
      </w:r>
      <w:r>
        <w:rPr>
          <w:b/>
          <w:bCs/>
        </w:rPr>
        <w:t>aan elkaar vast</w:t>
      </w:r>
      <w:r>
        <w:t>.</w:t>
      </w:r>
    </w:p>
    <w:p w14:paraId="41B49415" w14:textId="77777777" w:rsidR="005C31F2" w:rsidRDefault="00000000">
      <w:pPr>
        <w:pStyle w:val="CommentText"/>
      </w:pPr>
      <w:hyperlink r:id="rId1" w:history="1">
        <w:r w:rsidR="005C31F2" w:rsidRPr="002E552E">
          <w:rPr>
            <w:rStyle w:val="Hyperlink"/>
          </w:rPr>
          <w:t>https://woordenlijst.org/leidraad/6/2</w:t>
        </w:r>
      </w:hyperlink>
      <w:r w:rsidR="005C31F2">
        <w:t xml:space="preserve"> </w:t>
      </w:r>
    </w:p>
    <w:p w14:paraId="47A1CE2F" w14:textId="77777777" w:rsidR="005C31F2" w:rsidRDefault="005C31F2">
      <w:pPr>
        <w:pStyle w:val="CommentText"/>
      </w:pPr>
    </w:p>
    <w:p w14:paraId="256FB1C6" w14:textId="77777777" w:rsidR="005C31F2" w:rsidRDefault="005C31F2">
      <w:pPr>
        <w:pStyle w:val="CommentText"/>
      </w:pPr>
      <w:r>
        <w:t xml:space="preserve">Enkel wanneer je een </w:t>
      </w:r>
      <w:r>
        <w:rPr>
          <w:b/>
          <w:bCs/>
        </w:rPr>
        <w:t>klinkerbotsing</w:t>
      </w:r>
      <w:r>
        <w:t xml:space="preserve"> hebt, dan schrijf je een </w:t>
      </w:r>
      <w:r>
        <w:rPr>
          <w:b/>
          <w:bCs/>
        </w:rPr>
        <w:t>streepje</w:t>
      </w:r>
      <w:r>
        <w:t>. Via de link hieronder vind je een overzicht van welke klinkers botsen en welke niet.</w:t>
      </w:r>
    </w:p>
    <w:p w14:paraId="4903C475" w14:textId="77777777" w:rsidR="005C31F2" w:rsidRDefault="00000000">
      <w:pPr>
        <w:pStyle w:val="CommentText"/>
      </w:pPr>
      <w:hyperlink r:id="rId2" w:history="1">
        <w:r w:rsidR="005C31F2" w:rsidRPr="002E552E">
          <w:rPr>
            <w:rStyle w:val="Hyperlink"/>
          </w:rPr>
          <w:t>https://woordenlijst.org/leidraad/7/2</w:t>
        </w:r>
      </w:hyperlink>
    </w:p>
    <w:p w14:paraId="309499F1" w14:textId="77777777" w:rsidR="005C31F2" w:rsidRDefault="005C31F2">
      <w:pPr>
        <w:pStyle w:val="CommentText"/>
      </w:pPr>
    </w:p>
    <w:p w14:paraId="4FE2796F" w14:textId="77777777" w:rsidR="005C31F2" w:rsidRDefault="005C31F2">
      <w:pPr>
        <w:pStyle w:val="CommentText"/>
      </w:pPr>
      <w:r>
        <w:t xml:space="preserve">Dat doe je ook wanneer je een samenstelling maakt door een afkorting/een letterwoord/symbool/… te combineren met een ander woord. </w:t>
      </w:r>
    </w:p>
    <w:p w14:paraId="3E596AB8" w14:textId="77777777" w:rsidR="005C31F2" w:rsidRDefault="005C31F2">
      <w:pPr>
        <w:pStyle w:val="CommentText"/>
      </w:pPr>
      <w:r>
        <w:t>Bijv. SVN-opslagplaats, 80-jarige, 3D-bril, @-teken</w:t>
      </w:r>
    </w:p>
    <w:p w14:paraId="075FF50E" w14:textId="77777777" w:rsidR="005C31F2" w:rsidRDefault="00000000">
      <w:pPr>
        <w:pStyle w:val="CommentText"/>
      </w:pPr>
      <w:hyperlink r:id="rId3" w:history="1">
        <w:r w:rsidR="005C31F2" w:rsidRPr="002E552E">
          <w:rPr>
            <w:rStyle w:val="Hyperlink"/>
          </w:rPr>
          <w:t>https://woordenlijst.org/leidraad/6/4</w:t>
        </w:r>
      </w:hyperlink>
      <w:r w:rsidR="005C31F2">
        <w:t xml:space="preserve"> </w:t>
      </w:r>
    </w:p>
    <w:p w14:paraId="0748D642" w14:textId="77777777" w:rsidR="005C31F2" w:rsidRDefault="005C31F2">
      <w:pPr>
        <w:pStyle w:val="CommentText"/>
      </w:pPr>
    </w:p>
    <w:p w14:paraId="10504FFC" w14:textId="77777777" w:rsidR="005C31F2" w:rsidRDefault="005C31F2">
      <w:pPr>
        <w:pStyle w:val="CommentText"/>
      </w:pPr>
      <w:r>
        <w:t xml:space="preserve">Bestaat je samenstelling uit een eigennaam, dan schrijf je een koppelteken. </w:t>
      </w:r>
    </w:p>
    <w:p w14:paraId="74193E40" w14:textId="77777777" w:rsidR="005C31F2" w:rsidRDefault="005C31F2">
      <w:pPr>
        <w:pStyle w:val="CommentText"/>
      </w:pPr>
      <w:r>
        <w:t>Bijv. Windows-versie, Linux-update</w:t>
      </w:r>
    </w:p>
    <w:p w14:paraId="077616F0" w14:textId="77777777" w:rsidR="005C31F2" w:rsidRDefault="005C31F2">
      <w:pPr>
        <w:pStyle w:val="CommentText"/>
      </w:pPr>
    </w:p>
    <w:p w14:paraId="18533A72" w14:textId="77777777" w:rsidR="005C31F2" w:rsidRDefault="005C31F2" w:rsidP="002E552E">
      <w:pPr>
        <w:pStyle w:val="CommentText"/>
      </w:pPr>
      <w:r>
        <w:rPr>
          <w:highlight w:val="yellow"/>
        </w:rPr>
        <w:t>à geel</w:t>
      </w:r>
      <w:r>
        <w:t xml:space="preserve"> gemarkeerd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533A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FF11" w16cex:dateUtc="2023-03-04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533A72" w16cid:durableId="27ADFF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CE9DC" w14:textId="77777777" w:rsidR="00701BCF" w:rsidRDefault="00701BCF">
      <w:pPr>
        <w:spacing w:after="0" w:line="240" w:lineRule="auto"/>
      </w:pPr>
      <w:r>
        <w:separator/>
      </w:r>
    </w:p>
  </w:endnote>
  <w:endnote w:type="continuationSeparator" w:id="0">
    <w:p w14:paraId="11E31034" w14:textId="77777777" w:rsidR="00701BCF" w:rsidRDefault="00701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2A40F" w14:textId="77777777" w:rsidR="00701BCF" w:rsidRDefault="00701BCF">
      <w:pPr>
        <w:spacing w:after="0" w:line="240" w:lineRule="auto"/>
      </w:pPr>
      <w:r>
        <w:separator/>
      </w:r>
    </w:p>
  </w:footnote>
  <w:footnote w:type="continuationSeparator" w:id="0">
    <w:p w14:paraId="3511ABA9" w14:textId="77777777" w:rsidR="00701BCF" w:rsidRDefault="00701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0567" w14:textId="77777777" w:rsidR="009950F6" w:rsidRDefault="00000000">
    <w:pPr>
      <w:pStyle w:val="Header"/>
    </w:pPr>
    <w:r>
      <w:rPr>
        <w:noProof/>
      </w:rPr>
      <w:drawing>
        <wp:anchor distT="0" distB="0" distL="114300" distR="114300" simplePos="0" relativeHeight="3" behindDoc="0" locked="0" layoutInCell="0" allowOverlap="1" wp14:anchorId="5B72E01E" wp14:editId="610CCD31">
          <wp:simplePos x="0" y="0"/>
          <wp:positionH relativeFrom="column">
            <wp:posOffset>4317365</wp:posOffset>
          </wp:positionH>
          <wp:positionV relativeFrom="paragraph">
            <wp:posOffset>-142875</wp:posOffset>
          </wp:positionV>
          <wp:extent cx="1959610" cy="591820"/>
          <wp:effectExtent l="0" t="0" r="0" b="0"/>
          <wp:wrapThrough wrapText="bothSides">
            <wp:wrapPolygon edited="0">
              <wp:start x="1677" y="0"/>
              <wp:lineTo x="-3" y="4173"/>
              <wp:lineTo x="-3" y="17397"/>
              <wp:lineTo x="1677" y="20878"/>
              <wp:lineTo x="4618" y="20878"/>
              <wp:lineTo x="21415" y="14615"/>
              <wp:lineTo x="21415" y="6955"/>
              <wp:lineTo x="4618" y="0"/>
              <wp:lineTo x="1677" y="0"/>
            </wp:wrapPolygon>
          </wp:wrapThrough>
          <wp:docPr id="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
                  <pic:cNvPicPr>
                    <a:picLocks noChangeAspect="1" noChangeArrowheads="1"/>
                  </pic:cNvPicPr>
                </pic:nvPicPr>
                <pic:blipFill>
                  <a:blip r:embed="rId1"/>
                  <a:stretch>
                    <a:fillRect/>
                  </a:stretch>
                </pic:blipFill>
                <pic:spPr bwMode="auto">
                  <a:xfrm>
                    <a:off x="0" y="0"/>
                    <a:ext cx="1959610" cy="5918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F91"/>
    <w:multiLevelType w:val="multilevel"/>
    <w:tmpl w:val="B9904896"/>
    <w:lvl w:ilvl="0">
      <w:start w:val="1"/>
      <w:numFmt w:val="upperLetter"/>
      <w:pStyle w:val="Kop2Romeins"/>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1CF05CC3"/>
    <w:multiLevelType w:val="multilevel"/>
    <w:tmpl w:val="E0140052"/>
    <w:lvl w:ilvl="0">
      <w:start w:val="1"/>
      <w:numFmt w:val="upperRoman"/>
      <w:pStyle w:val="Kop1Romeins"/>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2F7D1490"/>
    <w:multiLevelType w:val="multilevel"/>
    <w:tmpl w:val="277AC806"/>
    <w:lvl w:ilvl="0">
      <w:start w:val="1"/>
      <w:numFmt w:val="decimal"/>
      <w:pStyle w:val="Heading1"/>
      <w:lvlText w:val="%1"/>
      <w:lvlJc w:val="left"/>
      <w:pPr>
        <w:tabs>
          <w:tab w:val="num" w:pos="0"/>
        </w:tabs>
        <w:ind w:left="574" w:hanging="432"/>
      </w:pPr>
    </w:lvl>
    <w:lvl w:ilvl="1">
      <w:start w:val="1"/>
      <w:numFmt w:val="decimal"/>
      <w:pStyle w:val="Heading2"/>
      <w:lvlText w:val="%1.%2"/>
      <w:lvlJc w:val="left"/>
      <w:pPr>
        <w:tabs>
          <w:tab w:val="num" w:pos="0"/>
        </w:tabs>
        <w:ind w:left="718" w:hanging="576"/>
      </w:pPr>
    </w:lvl>
    <w:lvl w:ilvl="2">
      <w:start w:val="1"/>
      <w:numFmt w:val="decimal"/>
      <w:pStyle w:val="Heading3"/>
      <w:lvlText w:val="%1.%2.%3"/>
      <w:lvlJc w:val="left"/>
      <w:pPr>
        <w:tabs>
          <w:tab w:val="num" w:pos="0"/>
        </w:tabs>
        <w:ind w:left="862" w:hanging="720"/>
      </w:pPr>
    </w:lvl>
    <w:lvl w:ilvl="3">
      <w:start w:val="1"/>
      <w:numFmt w:val="decimal"/>
      <w:lvlText w:val="%1.%2.%3.%4"/>
      <w:lvlJc w:val="left"/>
      <w:pPr>
        <w:tabs>
          <w:tab w:val="num" w:pos="0"/>
        </w:tabs>
        <w:ind w:left="1006" w:hanging="864"/>
      </w:pPr>
    </w:lvl>
    <w:lvl w:ilvl="4">
      <w:start w:val="1"/>
      <w:numFmt w:val="decimal"/>
      <w:pStyle w:val="Heading5"/>
      <w:lvlText w:val="%1.%2.%3.%4.%5"/>
      <w:lvlJc w:val="left"/>
      <w:pPr>
        <w:tabs>
          <w:tab w:val="num" w:pos="0"/>
        </w:tabs>
        <w:ind w:left="1150" w:hanging="1008"/>
      </w:pPr>
    </w:lvl>
    <w:lvl w:ilvl="5">
      <w:start w:val="1"/>
      <w:numFmt w:val="decimal"/>
      <w:lvlText w:val="%1.%2.%3.%4.%5.%6"/>
      <w:lvlJc w:val="left"/>
      <w:pPr>
        <w:tabs>
          <w:tab w:val="num" w:pos="0"/>
        </w:tabs>
        <w:ind w:left="1294" w:hanging="1152"/>
      </w:pPr>
    </w:lvl>
    <w:lvl w:ilvl="6">
      <w:start w:val="1"/>
      <w:numFmt w:val="decimal"/>
      <w:lvlText w:val="%1.%2.%3.%4.%5.%6.%7"/>
      <w:lvlJc w:val="left"/>
      <w:pPr>
        <w:tabs>
          <w:tab w:val="num" w:pos="0"/>
        </w:tabs>
        <w:ind w:left="1438" w:hanging="1296"/>
      </w:pPr>
    </w:lvl>
    <w:lvl w:ilvl="7">
      <w:start w:val="1"/>
      <w:numFmt w:val="decimal"/>
      <w:lvlText w:val="%1.%2.%3.%4.%5.%6.%7.%8"/>
      <w:lvlJc w:val="left"/>
      <w:pPr>
        <w:tabs>
          <w:tab w:val="num" w:pos="0"/>
        </w:tabs>
        <w:ind w:left="1582" w:hanging="1440"/>
      </w:pPr>
    </w:lvl>
    <w:lvl w:ilvl="8">
      <w:start w:val="1"/>
      <w:numFmt w:val="decimal"/>
      <w:lvlText w:val="%1.%2.%3.%4.%5.%6.%7.%8.%9"/>
      <w:lvlJc w:val="left"/>
      <w:pPr>
        <w:tabs>
          <w:tab w:val="num" w:pos="0"/>
        </w:tabs>
        <w:ind w:left="1726" w:hanging="1584"/>
      </w:pPr>
    </w:lvl>
  </w:abstractNum>
  <w:abstractNum w:abstractNumId="3" w15:restartNumberingAfterBreak="0">
    <w:nsid w:val="57E77EC2"/>
    <w:multiLevelType w:val="multilevel"/>
    <w:tmpl w:val="4846281A"/>
    <w:lvl w:ilvl="0">
      <w:start w:val="1"/>
      <w:numFmt w:val="bullet"/>
      <w:pStyle w:val="Opsomming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0002825"/>
    <w:multiLevelType w:val="multilevel"/>
    <w:tmpl w:val="7F02D282"/>
    <w:lvl w:ilvl="0">
      <w:start w:val="1"/>
      <w:numFmt w:val="decimal"/>
      <w:pStyle w:val="Opsommingnummering"/>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6CD61EF9"/>
    <w:multiLevelType w:val="multilevel"/>
    <w:tmpl w:val="DC565D0E"/>
    <w:lvl w:ilvl="0">
      <w:start w:val="1"/>
      <w:numFmt w:val="decimal"/>
      <w:pStyle w:val="Heading4"/>
      <w:lvlText w:val="%1.1.1.1"/>
      <w:lvlJc w:val="left"/>
      <w:pPr>
        <w:tabs>
          <w:tab w:val="num" w:pos="0"/>
        </w:tabs>
        <w:ind w:left="862" w:hanging="360"/>
      </w:pPr>
    </w:lvl>
    <w:lvl w:ilvl="1">
      <w:start w:val="1"/>
      <w:numFmt w:val="lowerLetter"/>
      <w:lvlText w:val="%2."/>
      <w:lvlJc w:val="left"/>
      <w:pPr>
        <w:tabs>
          <w:tab w:val="num" w:pos="0"/>
        </w:tabs>
        <w:ind w:left="1582" w:hanging="360"/>
      </w:pPr>
    </w:lvl>
    <w:lvl w:ilvl="2">
      <w:start w:val="1"/>
      <w:numFmt w:val="lowerRoman"/>
      <w:lvlText w:val="%3."/>
      <w:lvlJc w:val="right"/>
      <w:pPr>
        <w:tabs>
          <w:tab w:val="num" w:pos="0"/>
        </w:tabs>
        <w:ind w:left="2302" w:hanging="180"/>
      </w:pPr>
    </w:lvl>
    <w:lvl w:ilvl="3">
      <w:start w:val="1"/>
      <w:numFmt w:val="decimal"/>
      <w:lvlText w:val="%4."/>
      <w:lvlJc w:val="left"/>
      <w:pPr>
        <w:tabs>
          <w:tab w:val="num" w:pos="0"/>
        </w:tabs>
        <w:ind w:left="3022" w:hanging="360"/>
      </w:pPr>
    </w:lvl>
    <w:lvl w:ilvl="4">
      <w:start w:val="1"/>
      <w:numFmt w:val="lowerLetter"/>
      <w:lvlText w:val="%5."/>
      <w:lvlJc w:val="left"/>
      <w:pPr>
        <w:tabs>
          <w:tab w:val="num" w:pos="0"/>
        </w:tabs>
        <w:ind w:left="3742" w:hanging="360"/>
      </w:pPr>
    </w:lvl>
    <w:lvl w:ilvl="5">
      <w:start w:val="1"/>
      <w:numFmt w:val="lowerRoman"/>
      <w:lvlText w:val="%6."/>
      <w:lvlJc w:val="right"/>
      <w:pPr>
        <w:tabs>
          <w:tab w:val="num" w:pos="0"/>
        </w:tabs>
        <w:ind w:left="4462" w:hanging="180"/>
      </w:pPr>
    </w:lvl>
    <w:lvl w:ilvl="6">
      <w:start w:val="1"/>
      <w:numFmt w:val="decimal"/>
      <w:lvlText w:val="%7."/>
      <w:lvlJc w:val="left"/>
      <w:pPr>
        <w:tabs>
          <w:tab w:val="num" w:pos="0"/>
        </w:tabs>
        <w:ind w:left="5182" w:hanging="360"/>
      </w:pPr>
    </w:lvl>
    <w:lvl w:ilvl="7">
      <w:start w:val="1"/>
      <w:numFmt w:val="lowerLetter"/>
      <w:lvlText w:val="%8."/>
      <w:lvlJc w:val="left"/>
      <w:pPr>
        <w:tabs>
          <w:tab w:val="num" w:pos="0"/>
        </w:tabs>
        <w:ind w:left="5902" w:hanging="360"/>
      </w:pPr>
    </w:lvl>
    <w:lvl w:ilvl="8">
      <w:start w:val="1"/>
      <w:numFmt w:val="lowerRoman"/>
      <w:lvlText w:val="%9."/>
      <w:lvlJc w:val="right"/>
      <w:pPr>
        <w:tabs>
          <w:tab w:val="num" w:pos="0"/>
        </w:tabs>
        <w:ind w:left="6622" w:hanging="180"/>
      </w:pPr>
    </w:lvl>
  </w:abstractNum>
  <w:num w:numId="1" w16cid:durableId="768620123">
    <w:abstractNumId w:val="2"/>
  </w:num>
  <w:num w:numId="2" w16cid:durableId="1394966302">
    <w:abstractNumId w:val="3"/>
  </w:num>
  <w:num w:numId="3" w16cid:durableId="1312950560">
    <w:abstractNumId w:val="4"/>
  </w:num>
  <w:num w:numId="4" w16cid:durableId="335041875">
    <w:abstractNumId w:val="1"/>
  </w:num>
  <w:num w:numId="5" w16cid:durableId="542602178">
    <w:abstractNumId w:val="0"/>
  </w:num>
  <w:num w:numId="6" w16cid:durableId="32683103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Simon">
    <w15:presenceInfo w15:providerId="AD" w15:userId="S::20002928@PXL.BE::924abd72-9074-44e9-9b2a-cf60b1ca04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0F6"/>
    <w:rsid w:val="0033678B"/>
    <w:rsid w:val="004A1B8D"/>
    <w:rsid w:val="005C31F2"/>
    <w:rsid w:val="00633AAE"/>
    <w:rsid w:val="00701BCF"/>
    <w:rsid w:val="0098287C"/>
    <w:rsid w:val="009950F6"/>
    <w:rsid w:val="009C58C2"/>
    <w:rsid w:val="00C04CB9"/>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0E6C"/>
  <w15:docId w15:val="{925B996C-3DC4-444E-8EE8-86026C2C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435"/>
    <w:pPr>
      <w:spacing w:after="220" w:line="276" w:lineRule="auto"/>
    </w:pPr>
    <w:rPr>
      <w:rFonts w:ascii="Calibri Light" w:eastAsiaTheme="minorEastAsia" w:hAnsi="Calibri Light"/>
      <w:color w:val="000000" w:themeColor="text1"/>
    </w:rPr>
  </w:style>
  <w:style w:type="paragraph" w:styleId="Heading1">
    <w:name w:val="heading 1"/>
    <w:basedOn w:val="Normal"/>
    <w:next w:val="Normal"/>
    <w:link w:val="Heading1Char"/>
    <w:autoRedefine/>
    <w:uiPriority w:val="9"/>
    <w:qFormat/>
    <w:rsid w:val="0032281B"/>
    <w:pPr>
      <w:keepNext/>
      <w:keepLines/>
      <w:numPr>
        <w:numId w:val="1"/>
      </w:numPr>
      <w:spacing w:before="320" w:line="240" w:lineRule="auto"/>
      <w:outlineLvl w:val="0"/>
    </w:pPr>
    <w:rPr>
      <w:rFonts w:ascii="Calibri" w:eastAsiaTheme="majorEastAsia" w:hAnsi="Calibri" w:cstheme="majorBidi"/>
      <w:b/>
      <w:color w:val="009900"/>
      <w:sz w:val="34"/>
      <w:szCs w:val="30"/>
    </w:rPr>
  </w:style>
  <w:style w:type="paragraph" w:styleId="Heading2">
    <w:name w:val="heading 2"/>
    <w:basedOn w:val="Normal"/>
    <w:next w:val="Normal"/>
    <w:link w:val="Heading2Char"/>
    <w:autoRedefine/>
    <w:uiPriority w:val="9"/>
    <w:unhideWhenUsed/>
    <w:qFormat/>
    <w:rsid w:val="0032281B"/>
    <w:pPr>
      <w:keepNext/>
      <w:keepLines/>
      <w:numPr>
        <w:ilvl w:val="1"/>
        <w:numId w:val="1"/>
      </w:numPr>
      <w:spacing w:before="40" w:line="240" w:lineRule="auto"/>
      <w:outlineLvl w:val="1"/>
    </w:pPr>
    <w:rPr>
      <w:rFonts w:ascii="Calibri" w:eastAsiaTheme="majorEastAsia" w:hAnsi="Calibri" w:cstheme="majorBidi"/>
      <w:b/>
      <w:color w:val="009900"/>
      <w:sz w:val="28"/>
      <w:szCs w:val="28"/>
    </w:rPr>
  </w:style>
  <w:style w:type="paragraph" w:styleId="Heading3">
    <w:name w:val="heading 3"/>
    <w:basedOn w:val="Normal"/>
    <w:next w:val="Normal"/>
    <w:link w:val="Heading3Char"/>
    <w:autoRedefine/>
    <w:uiPriority w:val="9"/>
    <w:unhideWhenUsed/>
    <w:qFormat/>
    <w:rsid w:val="008C5BCC"/>
    <w:pPr>
      <w:keepNext/>
      <w:keepLines/>
      <w:numPr>
        <w:ilvl w:val="2"/>
        <w:numId w:val="1"/>
      </w:numPr>
      <w:spacing w:before="40" w:line="240" w:lineRule="auto"/>
      <w:outlineLvl w:val="2"/>
    </w:pPr>
    <w:rPr>
      <w:rFonts w:ascii="Calibri" w:eastAsiaTheme="majorEastAsia" w:hAnsi="Calibri" w:cstheme="majorBidi"/>
      <w:b/>
      <w:color w:val="009900"/>
      <w:sz w:val="26"/>
      <w:szCs w:val="26"/>
    </w:rPr>
  </w:style>
  <w:style w:type="paragraph" w:styleId="Heading4">
    <w:name w:val="heading 4"/>
    <w:basedOn w:val="Normal"/>
    <w:next w:val="Normal"/>
    <w:link w:val="Heading4Char"/>
    <w:autoRedefine/>
    <w:uiPriority w:val="9"/>
    <w:unhideWhenUsed/>
    <w:qFormat/>
    <w:rsid w:val="00E530D5"/>
    <w:pPr>
      <w:keepNext/>
      <w:keepLines/>
      <w:numPr>
        <w:numId w:val="6"/>
      </w:numPr>
      <w:spacing w:before="40"/>
      <w:outlineLvl w:val="3"/>
    </w:pPr>
    <w:rPr>
      <w:rFonts w:ascii="Calibri" w:eastAsiaTheme="majorEastAsia" w:hAnsi="Calibri" w:cstheme="majorBidi"/>
      <w:b/>
      <w:iCs/>
      <w:color w:val="009900"/>
      <w:sz w:val="24"/>
      <w:szCs w:val="25"/>
    </w:rPr>
  </w:style>
  <w:style w:type="paragraph" w:styleId="Heading5">
    <w:name w:val="heading 5"/>
    <w:basedOn w:val="Normal"/>
    <w:next w:val="Normal"/>
    <w:link w:val="Heading5Char"/>
    <w:uiPriority w:val="9"/>
    <w:semiHidden/>
    <w:unhideWhenUsed/>
    <w:qFormat/>
    <w:rsid w:val="0032281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op1RomeinsChar">
    <w:name w:val="Kop 1 Romeins Char"/>
    <w:basedOn w:val="Heading1Char"/>
    <w:link w:val="Kop1Romeins"/>
    <w:qFormat/>
    <w:rsid w:val="00E530D5"/>
    <w:rPr>
      <w:rFonts w:ascii="Calibri" w:eastAsiaTheme="majorEastAsia" w:hAnsi="Calibri" w:cstheme="majorBidi"/>
      <w:b/>
      <w:color w:val="009900"/>
      <w:sz w:val="34"/>
      <w:szCs w:val="30"/>
    </w:rPr>
  </w:style>
  <w:style w:type="character" w:customStyle="1" w:styleId="Heading1Char">
    <w:name w:val="Heading 1 Char"/>
    <w:basedOn w:val="DefaultParagraphFont"/>
    <w:link w:val="Heading1"/>
    <w:uiPriority w:val="9"/>
    <w:qFormat/>
    <w:rsid w:val="0032281B"/>
    <w:rPr>
      <w:rFonts w:ascii="Calibri" w:eastAsiaTheme="majorEastAsia" w:hAnsi="Calibri" w:cstheme="majorBidi"/>
      <w:b/>
      <w:color w:val="009900"/>
      <w:sz w:val="34"/>
      <w:szCs w:val="30"/>
    </w:rPr>
  </w:style>
  <w:style w:type="character" w:customStyle="1" w:styleId="Kop2RomeinsChar">
    <w:name w:val="Kop 2 Romeins Char"/>
    <w:basedOn w:val="Heading2Char"/>
    <w:link w:val="Kop2Romeins"/>
    <w:qFormat/>
    <w:rsid w:val="00E530D5"/>
    <w:rPr>
      <w:rFonts w:ascii="Calibri" w:eastAsiaTheme="majorEastAsia" w:hAnsi="Calibri" w:cstheme="majorBidi"/>
      <w:b/>
      <w:color w:val="009900"/>
      <w:sz w:val="28"/>
      <w:szCs w:val="28"/>
    </w:rPr>
  </w:style>
  <w:style w:type="character" w:customStyle="1" w:styleId="NoSpacingChar">
    <w:name w:val="No Spacing Char"/>
    <w:basedOn w:val="DefaultParagraphFont"/>
    <w:link w:val="NoSpacing"/>
    <w:uiPriority w:val="1"/>
    <w:qFormat/>
    <w:rsid w:val="0032281B"/>
  </w:style>
  <w:style w:type="character" w:customStyle="1" w:styleId="Heading2Char">
    <w:name w:val="Heading 2 Char"/>
    <w:basedOn w:val="DefaultParagraphFont"/>
    <w:link w:val="Heading2"/>
    <w:uiPriority w:val="9"/>
    <w:qFormat/>
    <w:rsid w:val="0032281B"/>
    <w:rPr>
      <w:rFonts w:ascii="Calibri" w:eastAsiaTheme="majorEastAsia" w:hAnsi="Calibri" w:cstheme="majorBidi"/>
      <w:b/>
      <w:color w:val="009900"/>
      <w:sz w:val="28"/>
      <w:szCs w:val="28"/>
    </w:rPr>
  </w:style>
  <w:style w:type="character" w:customStyle="1" w:styleId="Heading3Char">
    <w:name w:val="Heading 3 Char"/>
    <w:basedOn w:val="DefaultParagraphFont"/>
    <w:link w:val="Heading3"/>
    <w:uiPriority w:val="9"/>
    <w:qFormat/>
    <w:rsid w:val="008C5BCC"/>
    <w:rPr>
      <w:rFonts w:ascii="Calibri" w:eastAsiaTheme="majorEastAsia" w:hAnsi="Calibri" w:cstheme="majorBidi"/>
      <w:b/>
      <w:color w:val="009900"/>
      <w:sz w:val="26"/>
      <w:szCs w:val="26"/>
    </w:rPr>
  </w:style>
  <w:style w:type="character" w:customStyle="1" w:styleId="Heading4Char">
    <w:name w:val="Heading 4 Char"/>
    <w:basedOn w:val="DefaultParagraphFont"/>
    <w:link w:val="Heading4"/>
    <w:uiPriority w:val="9"/>
    <w:qFormat/>
    <w:rsid w:val="00E530D5"/>
    <w:rPr>
      <w:rFonts w:ascii="Calibri" w:eastAsiaTheme="majorEastAsia" w:hAnsi="Calibri" w:cstheme="majorBidi"/>
      <w:b/>
      <w:iCs/>
      <w:color w:val="009900"/>
      <w:sz w:val="24"/>
      <w:szCs w:val="25"/>
    </w:rPr>
  </w:style>
  <w:style w:type="character" w:customStyle="1" w:styleId="Heading5Char">
    <w:name w:val="Heading 5 Char"/>
    <w:basedOn w:val="DefaultParagraphFont"/>
    <w:link w:val="Heading5"/>
    <w:uiPriority w:val="9"/>
    <w:semiHidden/>
    <w:qFormat/>
    <w:rsid w:val="00966725"/>
    <w:rPr>
      <w:rFonts w:asciiTheme="majorHAnsi" w:eastAsiaTheme="majorEastAsia" w:hAnsiTheme="majorHAnsi" w:cstheme="majorBidi"/>
      <w:color w:val="2E74B5" w:themeColor="accent1" w:themeShade="BF"/>
    </w:rPr>
  </w:style>
  <w:style w:type="character" w:customStyle="1" w:styleId="TitleChar">
    <w:name w:val="Title Char"/>
    <w:basedOn w:val="DefaultParagraphFont"/>
    <w:link w:val="Title"/>
    <w:uiPriority w:val="10"/>
    <w:qFormat/>
    <w:rsid w:val="0032281B"/>
    <w:rPr>
      <w:rFonts w:ascii="Calibri" w:eastAsiaTheme="majorEastAsia" w:hAnsi="Calibri" w:cstheme="majorBidi"/>
      <w:color w:val="009900"/>
      <w:spacing w:val="-10"/>
      <w:sz w:val="52"/>
      <w:szCs w:val="52"/>
    </w:rPr>
  </w:style>
  <w:style w:type="character" w:customStyle="1" w:styleId="SubtitleChar">
    <w:name w:val="Subtitle Char"/>
    <w:basedOn w:val="DefaultParagraphFont"/>
    <w:link w:val="Subtitle"/>
    <w:uiPriority w:val="11"/>
    <w:qFormat/>
    <w:rsid w:val="00966725"/>
    <w:rPr>
      <w:rFonts w:eastAsiaTheme="minorEastAsia"/>
      <w:color w:val="5A5A5A" w:themeColor="text1" w:themeTint="A5"/>
      <w:spacing w:val="15"/>
    </w:rPr>
  </w:style>
  <w:style w:type="character" w:styleId="SubtleEmphasis">
    <w:name w:val="Subtle Emphasis"/>
    <w:basedOn w:val="DefaultParagraphFont"/>
    <w:uiPriority w:val="19"/>
    <w:qFormat/>
    <w:rsid w:val="00966725"/>
    <w:rPr>
      <w:i/>
      <w:iCs/>
      <w:color w:val="404040" w:themeColor="text1" w:themeTint="BF"/>
    </w:rPr>
  </w:style>
  <w:style w:type="character" w:customStyle="1" w:styleId="VetinkaderChar">
    <w:name w:val="Vet in kader Char"/>
    <w:basedOn w:val="DefaultParagraphFont"/>
    <w:link w:val="Vetinkader"/>
    <w:qFormat/>
    <w:rsid w:val="0032281B"/>
    <w:rPr>
      <w:rFonts w:ascii="Calibri Light" w:hAnsi="Calibri Light"/>
      <w:b/>
      <w:color w:val="000000" w:themeColor="text1"/>
      <w:sz w:val="24"/>
      <w:szCs w:val="24"/>
      <w:shd w:val="clear" w:color="auto" w:fill="DCFFC1"/>
    </w:rPr>
  </w:style>
  <w:style w:type="character" w:styleId="Emphasis">
    <w:name w:val="Emphasis"/>
    <w:basedOn w:val="DefaultParagraphFont"/>
    <w:uiPriority w:val="20"/>
    <w:qFormat/>
    <w:rsid w:val="0032281B"/>
    <w:rPr>
      <w:i/>
      <w:iCs/>
    </w:rPr>
  </w:style>
  <w:style w:type="character" w:styleId="Strong">
    <w:name w:val="Strong"/>
    <w:basedOn w:val="DefaultParagraphFont"/>
    <w:uiPriority w:val="22"/>
    <w:qFormat/>
    <w:rsid w:val="0032281B"/>
    <w:rPr>
      <w:rFonts w:ascii="Calibri" w:hAnsi="Calibri"/>
      <w:b/>
      <w:bCs/>
      <w:sz w:val="22"/>
    </w:rPr>
  </w:style>
  <w:style w:type="character" w:customStyle="1" w:styleId="QuoteChar">
    <w:name w:val="Quote Char"/>
    <w:basedOn w:val="DefaultParagraphFont"/>
    <w:link w:val="Quote"/>
    <w:uiPriority w:val="29"/>
    <w:qFormat/>
    <w:rsid w:val="0032281B"/>
    <w:rPr>
      <w:rFonts w:ascii="Calibri" w:hAnsi="Calibri"/>
      <w:i/>
      <w:iCs/>
      <w:color w:val="000000" w:themeColor="text1"/>
    </w:rPr>
  </w:style>
  <w:style w:type="character" w:styleId="BookTitle">
    <w:name w:val="Book Title"/>
    <w:basedOn w:val="DefaultParagraphFont"/>
    <w:uiPriority w:val="33"/>
    <w:qFormat/>
    <w:rsid w:val="0032281B"/>
    <w:rPr>
      <w:b/>
      <w:bCs/>
      <w:smallCaps/>
    </w:rPr>
  </w:style>
  <w:style w:type="character" w:customStyle="1" w:styleId="vetenkleurChar">
    <w:name w:val="vet en kleur Char"/>
    <w:basedOn w:val="DefaultParagraphFont"/>
    <w:link w:val="vetenkleur"/>
    <w:qFormat/>
    <w:rsid w:val="008E031E"/>
    <w:rPr>
      <w:rFonts w:ascii="Calibri Light" w:hAnsi="Calibri Light"/>
      <w:b/>
      <w:color w:val="008000"/>
    </w:rPr>
  </w:style>
  <w:style w:type="character" w:styleId="Hyperlink">
    <w:name w:val="Hyperlink"/>
    <w:basedOn w:val="DefaultParagraphFont"/>
    <w:unhideWhenUsed/>
    <w:rsid w:val="00556435"/>
    <w:rPr>
      <w:color w:val="0563C1" w:themeColor="hyperlink"/>
      <w:u w:val="single"/>
    </w:rPr>
  </w:style>
  <w:style w:type="character" w:customStyle="1" w:styleId="HeaderChar">
    <w:name w:val="Header Char"/>
    <w:basedOn w:val="DefaultParagraphFont"/>
    <w:link w:val="Header"/>
    <w:uiPriority w:val="99"/>
    <w:qFormat/>
    <w:rsid w:val="00556435"/>
    <w:rPr>
      <w:rFonts w:ascii="Calibri Light" w:eastAsiaTheme="minorEastAsia" w:hAnsi="Calibri Light"/>
      <w:color w:val="000000" w:themeColor="text1"/>
    </w:rPr>
  </w:style>
  <w:style w:type="character" w:styleId="UnresolvedMention">
    <w:name w:val="Unresolved Mention"/>
    <w:basedOn w:val="DefaultParagraphFont"/>
    <w:uiPriority w:val="99"/>
    <w:semiHidden/>
    <w:unhideWhenUsed/>
    <w:qFormat/>
    <w:rsid w:val="00D64CB9"/>
    <w:rPr>
      <w:color w:val="605E5C"/>
      <w:shd w:val="clear" w:color="auto" w:fill="E1DFDD"/>
    </w:rPr>
  </w:style>
  <w:style w:type="character" w:customStyle="1" w:styleId="FooterChar">
    <w:name w:val="Footer Char"/>
    <w:basedOn w:val="DefaultParagraphFont"/>
    <w:link w:val="Footer"/>
    <w:uiPriority w:val="99"/>
    <w:qFormat/>
    <w:rsid w:val="008C5BCC"/>
    <w:rPr>
      <w:rFonts w:ascii="Calibri Light" w:eastAsiaTheme="minorEastAsia" w:hAnsi="Calibri Light"/>
      <w:color w:val="000000" w:themeColor="text1"/>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autoRedefine/>
    <w:uiPriority w:val="35"/>
    <w:unhideWhenUsed/>
    <w:qFormat/>
    <w:rsid w:val="0032281B"/>
    <w:pPr>
      <w:spacing w:line="240" w:lineRule="auto"/>
    </w:pPr>
    <w:rPr>
      <w:bCs/>
      <w:i/>
      <w:color w:val="auto"/>
      <w:spacing w:val="6"/>
      <w:sz w:val="20"/>
    </w:rPr>
  </w:style>
  <w:style w:type="paragraph" w:customStyle="1" w:styleId="Index">
    <w:name w:val="Index"/>
    <w:basedOn w:val="Normal"/>
    <w:qFormat/>
    <w:pPr>
      <w:suppressLineNumbers/>
    </w:pPr>
    <w:rPr>
      <w:rFonts w:cs="Lohit Devanagari"/>
    </w:rPr>
  </w:style>
  <w:style w:type="paragraph" w:customStyle="1" w:styleId="Kop1Romeins">
    <w:name w:val="Kop 1 Romeins"/>
    <w:basedOn w:val="Heading1"/>
    <w:link w:val="Kop1RomeinsChar"/>
    <w:autoRedefine/>
    <w:qFormat/>
    <w:rsid w:val="00E530D5"/>
    <w:pPr>
      <w:numPr>
        <w:numId w:val="4"/>
      </w:numPr>
    </w:pPr>
  </w:style>
  <w:style w:type="paragraph" w:customStyle="1" w:styleId="Kop2Romeins">
    <w:name w:val="Kop 2 Romeins"/>
    <w:link w:val="Kop2RomeinsChar"/>
    <w:autoRedefine/>
    <w:qFormat/>
    <w:rsid w:val="00E530D5"/>
    <w:pPr>
      <w:numPr>
        <w:numId w:val="5"/>
      </w:numPr>
      <w:spacing w:after="160" w:line="259" w:lineRule="auto"/>
    </w:pPr>
    <w:rPr>
      <w:rFonts w:ascii="Calibri" w:eastAsiaTheme="majorEastAsia" w:hAnsi="Calibri" w:cstheme="majorBidi"/>
      <w:b/>
      <w:color w:val="009900"/>
      <w:sz w:val="28"/>
      <w:szCs w:val="28"/>
    </w:rPr>
  </w:style>
  <w:style w:type="paragraph" w:customStyle="1" w:styleId="Opsommingbullets">
    <w:name w:val="Opsomming bullets"/>
    <w:basedOn w:val="ListParagraph"/>
    <w:autoRedefine/>
    <w:qFormat/>
    <w:rsid w:val="005A3CD1"/>
    <w:pPr>
      <w:numPr>
        <w:numId w:val="2"/>
      </w:numPr>
    </w:pPr>
    <w:rPr>
      <w:rFonts w:asciiTheme="majorHAnsi" w:eastAsia="Times New Roman" w:hAnsiTheme="majorHAnsi"/>
      <w:color w:val="auto"/>
    </w:rPr>
  </w:style>
  <w:style w:type="paragraph" w:styleId="ListParagraph">
    <w:name w:val="List Paragraph"/>
    <w:basedOn w:val="Normal"/>
    <w:autoRedefine/>
    <w:uiPriority w:val="99"/>
    <w:qFormat/>
    <w:rsid w:val="0032281B"/>
    <w:pPr>
      <w:ind w:left="720"/>
      <w:contextualSpacing/>
    </w:pPr>
  </w:style>
  <w:style w:type="paragraph" w:customStyle="1" w:styleId="Opsommingnummering">
    <w:name w:val="Opsomming nummering"/>
    <w:basedOn w:val="Opsommingbullets"/>
    <w:autoRedefine/>
    <w:qFormat/>
    <w:rsid w:val="0032281B"/>
    <w:pPr>
      <w:numPr>
        <w:numId w:val="3"/>
      </w:numPr>
    </w:pPr>
  </w:style>
  <w:style w:type="paragraph" w:styleId="NoSpacing">
    <w:name w:val="No Spacing"/>
    <w:link w:val="NoSpacingChar"/>
    <w:uiPriority w:val="1"/>
    <w:qFormat/>
    <w:rsid w:val="0032281B"/>
  </w:style>
  <w:style w:type="paragraph" w:styleId="Title">
    <w:name w:val="Title"/>
    <w:basedOn w:val="Normal"/>
    <w:next w:val="Normal"/>
    <w:link w:val="TitleChar"/>
    <w:autoRedefine/>
    <w:uiPriority w:val="10"/>
    <w:qFormat/>
    <w:rsid w:val="0032281B"/>
    <w:pPr>
      <w:spacing w:line="240" w:lineRule="auto"/>
      <w:contextualSpacing/>
    </w:pPr>
    <w:rPr>
      <w:rFonts w:ascii="Calibri" w:eastAsiaTheme="majorEastAsia" w:hAnsi="Calibri" w:cstheme="majorBidi"/>
      <w:color w:val="009900"/>
      <w:spacing w:val="-10"/>
      <w:sz w:val="52"/>
      <w:szCs w:val="52"/>
    </w:rPr>
  </w:style>
  <w:style w:type="paragraph" w:styleId="Subtitle">
    <w:name w:val="Subtitle"/>
    <w:basedOn w:val="Normal"/>
    <w:next w:val="Normal"/>
    <w:link w:val="SubtitleChar"/>
    <w:uiPriority w:val="11"/>
    <w:qFormat/>
    <w:rsid w:val="00966725"/>
    <w:rPr>
      <w:rFonts w:asciiTheme="minorHAnsi" w:hAnsiTheme="minorHAnsi"/>
      <w:color w:val="5A5A5A" w:themeColor="text1" w:themeTint="A5"/>
      <w:spacing w:val="15"/>
    </w:rPr>
  </w:style>
  <w:style w:type="paragraph" w:customStyle="1" w:styleId="Vetinkader">
    <w:name w:val="Vet in kader"/>
    <w:basedOn w:val="Normal"/>
    <w:link w:val="VetinkaderChar"/>
    <w:qFormat/>
    <w:rsid w:val="0032281B"/>
    <w:pPr>
      <w:pBdr>
        <w:top w:val="single" w:sz="4" w:space="1" w:color="BFBFBF"/>
        <w:left w:val="single" w:sz="4" w:space="4" w:color="BFBFBF"/>
        <w:bottom w:val="single" w:sz="4" w:space="1" w:color="BFBFBF"/>
        <w:right w:val="single" w:sz="4" w:space="4" w:color="BFBFBF"/>
      </w:pBdr>
      <w:shd w:val="clear" w:color="auto" w:fill="DCFFC1"/>
    </w:pPr>
    <w:rPr>
      <w:rFonts w:eastAsiaTheme="minorHAnsi"/>
      <w:b/>
      <w:sz w:val="24"/>
      <w:szCs w:val="24"/>
    </w:rPr>
  </w:style>
  <w:style w:type="paragraph" w:styleId="Quote">
    <w:name w:val="Quote"/>
    <w:basedOn w:val="Normal"/>
    <w:next w:val="Normal"/>
    <w:link w:val="QuoteChar"/>
    <w:autoRedefine/>
    <w:uiPriority w:val="29"/>
    <w:qFormat/>
    <w:rsid w:val="0032281B"/>
    <w:pPr>
      <w:spacing w:before="120"/>
      <w:ind w:left="720" w:right="720"/>
    </w:pPr>
    <w:rPr>
      <w:rFonts w:ascii="Calibri" w:eastAsiaTheme="minorHAnsi" w:hAnsi="Calibri"/>
      <w:i/>
      <w:iCs/>
    </w:rPr>
  </w:style>
  <w:style w:type="paragraph" w:customStyle="1" w:styleId="vetenkleur">
    <w:name w:val="vet en kleur"/>
    <w:basedOn w:val="Normal"/>
    <w:link w:val="vetenkleurChar"/>
    <w:qFormat/>
    <w:rsid w:val="008E031E"/>
    <w:pPr>
      <w:spacing w:line="288" w:lineRule="auto"/>
    </w:pPr>
    <w:rPr>
      <w:rFonts w:eastAsiaTheme="minorHAnsi"/>
      <w:b/>
      <w:color w:val="00800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56435"/>
    <w:pPr>
      <w:tabs>
        <w:tab w:val="center" w:pos="4536"/>
        <w:tab w:val="right" w:pos="9072"/>
      </w:tabs>
      <w:spacing w:after="0" w:line="240" w:lineRule="auto"/>
    </w:pPr>
  </w:style>
  <w:style w:type="paragraph" w:customStyle="1" w:styleId="contentpara">
    <w:name w:val="contentpara"/>
    <w:basedOn w:val="Normal"/>
    <w:qFormat/>
    <w:rsid w:val="004D1C29"/>
    <w:pPr>
      <w:spacing w:beforeAutospacing="1" w:afterAutospacing="1" w:line="240" w:lineRule="auto"/>
    </w:pPr>
    <w:rPr>
      <w:rFonts w:ascii="Times New Roman" w:eastAsia="Times New Roman" w:hAnsi="Times New Roman" w:cs="Times New Roman"/>
      <w:color w:val="auto"/>
      <w:sz w:val="24"/>
      <w:szCs w:val="24"/>
      <w:lang w:eastAsia="nl-BE"/>
    </w:rPr>
  </w:style>
  <w:style w:type="paragraph" w:styleId="Footer">
    <w:name w:val="footer"/>
    <w:basedOn w:val="Normal"/>
    <w:link w:val="FooterChar"/>
    <w:uiPriority w:val="99"/>
    <w:unhideWhenUsed/>
    <w:rsid w:val="008C5BCC"/>
    <w:pPr>
      <w:tabs>
        <w:tab w:val="center" w:pos="4536"/>
        <w:tab w:val="right" w:pos="9072"/>
      </w:tabs>
      <w:spacing w:after="0" w:line="240" w:lineRule="auto"/>
    </w:pPr>
  </w:style>
  <w:style w:type="table" w:styleId="TableGrid">
    <w:name w:val="Table Grid"/>
    <w:basedOn w:val="TableNormal"/>
    <w:uiPriority w:val="59"/>
    <w:rsid w:val="00556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C31F2"/>
    <w:pPr>
      <w:suppressAutoHyphens w:val="0"/>
    </w:pPr>
    <w:rPr>
      <w:rFonts w:ascii="Calibri Light" w:eastAsiaTheme="minorEastAsia" w:hAnsi="Calibri Light"/>
      <w:color w:val="000000" w:themeColor="text1"/>
    </w:rPr>
  </w:style>
  <w:style w:type="character" w:styleId="CommentReference">
    <w:name w:val="annotation reference"/>
    <w:basedOn w:val="DefaultParagraphFont"/>
    <w:uiPriority w:val="99"/>
    <w:semiHidden/>
    <w:unhideWhenUsed/>
    <w:rsid w:val="005C31F2"/>
    <w:rPr>
      <w:sz w:val="16"/>
      <w:szCs w:val="16"/>
    </w:rPr>
  </w:style>
  <w:style w:type="paragraph" w:styleId="CommentText">
    <w:name w:val="annotation text"/>
    <w:basedOn w:val="Normal"/>
    <w:link w:val="CommentTextChar"/>
    <w:uiPriority w:val="99"/>
    <w:unhideWhenUsed/>
    <w:rsid w:val="005C31F2"/>
    <w:pPr>
      <w:spacing w:line="240" w:lineRule="auto"/>
    </w:pPr>
    <w:rPr>
      <w:sz w:val="20"/>
      <w:szCs w:val="20"/>
    </w:rPr>
  </w:style>
  <w:style w:type="character" w:customStyle="1" w:styleId="CommentTextChar">
    <w:name w:val="Comment Text Char"/>
    <w:basedOn w:val="DefaultParagraphFont"/>
    <w:link w:val="CommentText"/>
    <w:uiPriority w:val="99"/>
    <w:rsid w:val="005C31F2"/>
    <w:rPr>
      <w:rFonts w:ascii="Calibri Light" w:eastAsiaTheme="minorEastAsia" w:hAnsi="Calibri Light"/>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5C31F2"/>
    <w:rPr>
      <w:b/>
      <w:bCs/>
    </w:rPr>
  </w:style>
  <w:style w:type="character" w:customStyle="1" w:styleId="CommentSubjectChar">
    <w:name w:val="Comment Subject Char"/>
    <w:basedOn w:val="CommentTextChar"/>
    <w:link w:val="CommentSubject"/>
    <w:uiPriority w:val="99"/>
    <w:semiHidden/>
    <w:rsid w:val="005C31F2"/>
    <w:rPr>
      <w:rFonts w:ascii="Calibri Light" w:eastAsiaTheme="minorEastAsia" w:hAnsi="Calibri Light"/>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woordenlijst.org/leidraad/6/4" TargetMode="External"/><Relationship Id="rId2" Type="http://schemas.openxmlformats.org/officeDocument/2006/relationships/hyperlink" Target="https://woordenlijst.org/leidraad/7/2" TargetMode="External"/><Relationship Id="rId1" Type="http://schemas.openxmlformats.org/officeDocument/2006/relationships/hyperlink" Target="https://woordenlijst.org/leidraad/6/2"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3314</Characters>
  <Application>Microsoft Office Word</Application>
  <DocSecurity>0</DocSecurity>
  <Lines>27</Lines>
  <Paragraphs>7</Paragraphs>
  <ScaleCrop>false</ScaleCrop>
  <Company>PXL</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Simon</dc:creator>
  <dc:description/>
  <cp:lastModifiedBy>Rasmus Leseberg</cp:lastModifiedBy>
  <cp:revision>2</cp:revision>
  <dcterms:created xsi:type="dcterms:W3CDTF">2023-03-19T10:29:00Z</dcterms:created>
  <dcterms:modified xsi:type="dcterms:W3CDTF">2023-03-19T10:29:00Z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ActionId">
    <vt:lpwstr>ed6d7bd2-aaee-4c17-b44c-b22ac55e8ea8</vt:lpwstr>
  </property>
  <property fmtid="{D5CDD505-2E9C-101B-9397-08002B2CF9AE}" pid="3" name="MSIP_Label_f95379a6-efcb-4855-97e0-03c6be785496_Application">
    <vt:lpwstr>Microsoft Azure Information Protection</vt:lpwstr>
  </property>
  <property fmtid="{D5CDD505-2E9C-101B-9397-08002B2CF9AE}" pid="4" name="MSIP_Label_f95379a6-efcb-4855-97e0-03c6be785496_Enabled">
    <vt:lpwstr>True</vt:lpwstr>
  </property>
  <property fmtid="{D5CDD505-2E9C-101B-9397-08002B2CF9AE}" pid="5" name="MSIP_Label_f95379a6-efcb-4855-97e0-03c6be785496_Extended_MSFT_Method">
    <vt:lpwstr>Automatic</vt:lpwstr>
  </property>
  <property fmtid="{D5CDD505-2E9C-101B-9397-08002B2CF9AE}" pid="6" name="MSIP_Label_f95379a6-efcb-4855-97e0-03c6be785496_Name">
    <vt:lpwstr>Publiek</vt:lpwstr>
  </property>
  <property fmtid="{D5CDD505-2E9C-101B-9397-08002B2CF9AE}" pid="7" name="MSIP_Label_f95379a6-efcb-4855-97e0-03c6be785496_Owner">
    <vt:lpwstr>20002716@PXL.BE</vt:lpwstr>
  </property>
  <property fmtid="{D5CDD505-2E9C-101B-9397-08002B2CF9AE}" pid="8" name="MSIP_Label_f95379a6-efcb-4855-97e0-03c6be785496_SetDate">
    <vt:lpwstr>2019-10-13T11:34:14.2546461Z</vt:lpwstr>
  </property>
  <property fmtid="{D5CDD505-2E9C-101B-9397-08002B2CF9AE}" pid="9" name="MSIP_Label_f95379a6-efcb-4855-97e0-03c6be785496_SiteId">
    <vt:lpwstr>0bff66c5-45db-46ed-8b81-87959e069b90</vt:lpwstr>
  </property>
  <property fmtid="{D5CDD505-2E9C-101B-9397-08002B2CF9AE}" pid="10" name="Sensitivity">
    <vt:lpwstr>Publiek</vt:lpwstr>
  </property>
</Properties>
</file>